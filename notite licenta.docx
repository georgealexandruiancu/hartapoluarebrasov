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CC7FE" w14:textId="77777777" w:rsidR="00CB62FE" w:rsidRPr="00CB62FE" w:rsidRDefault="00CB62FE" w:rsidP="00CB62F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B62F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hartapoluarebrasov</w:t>
      </w:r>
    </w:p>
    <w:p w14:paraId="27A11D23" w14:textId="540914E5" w:rsidR="00CB62FE" w:rsidRPr="00CB62FE" w:rsidRDefault="00CB62FE" w:rsidP="00CB62F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62FE">
        <w:rPr>
          <w:rFonts w:ascii="Segoe UI" w:eastAsia="Times New Roman" w:hAnsi="Segoe UI" w:cs="Segoe UI"/>
          <w:color w:val="24292E"/>
          <w:sz w:val="24"/>
          <w:szCs w:val="24"/>
        </w:rPr>
        <w:t xml:space="preserve">Harta Poluare Brasov - Proiect Licenta UnitBV - IESC </w:t>
      </w:r>
      <w:r w:rsidR="00D1606A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Pr="00CB62FE">
        <w:rPr>
          <w:rFonts w:ascii="Segoe UI" w:eastAsia="Times New Roman" w:hAnsi="Segoe UI" w:cs="Segoe UI"/>
          <w:color w:val="24292E"/>
          <w:sz w:val="24"/>
          <w:szCs w:val="24"/>
        </w:rPr>
        <w:t xml:space="preserve"> Calculatoare</w:t>
      </w:r>
      <w:r w:rsidR="00D1606A">
        <w:rPr>
          <w:rFonts w:ascii="Segoe UI" w:eastAsia="Times New Roman" w:hAnsi="Segoe UI" w:cs="Segoe UI"/>
          <w:color w:val="24292E"/>
          <w:sz w:val="24"/>
          <w:szCs w:val="24"/>
        </w:rPr>
        <w:t xml:space="preserve"> – Iancu George-Alexandru</w:t>
      </w:r>
    </w:p>
    <w:p w14:paraId="746EFD95" w14:textId="20A91B08" w:rsidR="00CB62FE" w:rsidRDefault="00CB62FE" w:rsidP="00CB62F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BACKEND SIDE</w:t>
      </w:r>
    </w:p>
    <w:p w14:paraId="03170A62" w14:textId="77777777" w:rsidR="00CB62FE" w:rsidRDefault="00CB62FE" w:rsidP="00CB62F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Harta Poluare Brasov Middleware Server</w:t>
      </w:r>
    </w:p>
    <w:p w14:paraId="25F615A3" w14:textId="77777777" w:rsidR="00CB62FE" w:rsidRDefault="00CB62FE" w:rsidP="00CB62F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Features</w:t>
      </w:r>
    </w:p>
    <w:p w14:paraId="6CA8E55B" w14:textId="77777777" w:rsidR="00CB62FE" w:rsidRDefault="00CB62FE" w:rsidP="00CB62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Rest API for searching in AWS - ElasticSearch</w:t>
      </w:r>
    </w:p>
    <w:p w14:paraId="2673CE6B" w14:textId="77777777" w:rsidR="00CB62FE" w:rsidRDefault="00CB62FE" w:rsidP="00CB62F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Modules</w:t>
      </w:r>
    </w:p>
    <w:p w14:paraId="43C2AA2D" w14:textId="77777777" w:rsidR="00CB62FE" w:rsidRDefault="00CB62FE" w:rsidP="00CB62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HartaPoluareBrasov uses a number of open source projects to work properly:</w:t>
      </w:r>
    </w:p>
    <w:p w14:paraId="1E0748E1" w14:textId="77777777" w:rsidR="00CB62FE" w:rsidRDefault="00CB62FE" w:rsidP="00CB62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[aws-sdk] - Amazon web services SDK for nodeJS</w:t>
      </w:r>
    </w:p>
    <w:p w14:paraId="1883B2FD" w14:textId="77777777" w:rsidR="00CB62FE" w:rsidRDefault="00CB62FE" w:rsidP="00CB62F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[cors] - CORS is a node.js package for providing a Connect/Express middleware that can be used to enable CORS with various options.</w:t>
      </w:r>
    </w:p>
    <w:p w14:paraId="0F763FD2" w14:textId="77777777" w:rsidR="00CB62FE" w:rsidRDefault="00CB62FE" w:rsidP="00CB62F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[dotenv] - Dotenv is a zero-dependency module that loads environment variables from a .env file into process.env.</w:t>
      </w:r>
    </w:p>
    <w:p w14:paraId="467B1FB3" w14:textId="77777777" w:rsidR="00CB62FE" w:rsidRDefault="00CB62FE" w:rsidP="00CB62F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[elasticsearch] - The official Node.js client for Elasticsearch.</w:t>
      </w:r>
    </w:p>
    <w:p w14:paraId="7C7BE9A5" w14:textId="77777777" w:rsidR="00CB62FE" w:rsidRDefault="00CB62FE" w:rsidP="00CB62F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[express] - evented I/O for the backend</w:t>
      </w:r>
    </w:p>
    <w:p w14:paraId="38BF540E" w14:textId="77777777" w:rsidR="00CB62FE" w:rsidRDefault="00CB62FE" w:rsidP="00CB62F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[cookie-parser] - Parse Cookie header and populate req.cookies with an object keyed by the cookie names. Optionally you may enable signed cookie support by passing a secret string, which assigns req.secret so it may be used by other middleware.</w:t>
      </w:r>
    </w:p>
    <w:p w14:paraId="1F087355" w14:textId="77777777" w:rsidR="00CB62FE" w:rsidRDefault="00CB62FE" w:rsidP="00CB62F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[jsonwebtoken] - This was developed against draft-ietf-oauth-json-web-token-08. It makes use of node-jws</w:t>
      </w:r>
    </w:p>
    <w:p w14:paraId="223D39FB" w14:textId="77777777" w:rsidR="00CB62FE" w:rsidRDefault="00CB62FE" w:rsidP="00CB62F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[bcryptjs] - Optimized bcrypt in JavaScript with zero dependencies. Compatible to the C++ bcrypt binding on node.js and also working in the browser.</w:t>
      </w:r>
    </w:p>
    <w:p w14:paraId="21E60B35" w14:textId="77777777" w:rsidR="00CB62FE" w:rsidRDefault="00CB62FE" w:rsidP="00CB62F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Installation</w:t>
      </w:r>
    </w:p>
    <w:p w14:paraId="1148AC80" w14:textId="77777777" w:rsidR="00CB62FE" w:rsidRDefault="00CB62FE" w:rsidP="00CB62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Actual developments for HartaPoluareBrasov requires</w:t>
      </w:r>
    </w:p>
    <w:p w14:paraId="2C0E5F7A" w14:textId="77777777" w:rsidR="00CB62FE" w:rsidRDefault="00CB62FE" w:rsidP="00CB6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5" w:history="1">
        <w:r>
          <w:rPr>
            <w:rStyle w:val="Hyperlink"/>
            <w:rFonts w:ascii="Segoe UI" w:hAnsi="Segoe UI" w:cs="Segoe UI"/>
            <w:color w:val="0366D6"/>
          </w:rPr>
          <w:t>Node.js</w:t>
        </w:r>
      </w:hyperlink>
      <w:r>
        <w:rPr>
          <w:rFonts w:ascii="Segoe UI" w:hAnsi="Segoe UI" w:cs="Segoe UI"/>
          <w:color w:val="24292E"/>
        </w:rPr>
        <w:t> v12.13.1</w:t>
      </w:r>
    </w:p>
    <w:p w14:paraId="3E718EE8" w14:textId="77777777" w:rsidR="00CB62FE" w:rsidRDefault="00CB62FE" w:rsidP="00CB62F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6" w:history="1">
        <w:r>
          <w:rPr>
            <w:rStyle w:val="Hyperlink"/>
            <w:rFonts w:ascii="Segoe UI" w:hAnsi="Segoe UI" w:cs="Segoe UI"/>
            <w:color w:val="0366D6"/>
          </w:rPr>
          <w:t>NPM</w:t>
        </w:r>
      </w:hyperlink>
      <w:r>
        <w:rPr>
          <w:rFonts w:ascii="Segoe UI" w:hAnsi="Segoe UI" w:cs="Segoe UI"/>
          <w:color w:val="24292E"/>
        </w:rPr>
        <w:t> v6.12.1</w:t>
      </w:r>
    </w:p>
    <w:p w14:paraId="25842DFA" w14:textId="77777777" w:rsidR="00CB62FE" w:rsidRDefault="00CB62FE" w:rsidP="00CB62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the ".env" file in the /server folder:</w:t>
      </w:r>
    </w:p>
    <w:p w14:paraId="5AE4A589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AWS_USER=&lt;USER FOR AWS&gt;</w:t>
      </w:r>
    </w:p>
    <w:p w14:paraId="10AF712F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AWS_PASS=&lt;PASS FOR USER&gt;</w:t>
      </w:r>
    </w:p>
    <w:p w14:paraId="3595C794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4E1658C0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DEV_PATH=https://localhost:3001</w:t>
      </w:r>
    </w:p>
    <w:p w14:paraId="4A578B60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B8AC29C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JWT_SECRET=&lt;JWT SECRET PASSWORD&gt;</w:t>
      </w:r>
    </w:p>
    <w:p w14:paraId="3558A141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COOKIE_SECRET=&lt;COOKIE SECRET PASSWORD&gt;</w:t>
      </w:r>
    </w:p>
    <w:p w14:paraId="242F1880" w14:textId="77777777" w:rsidR="00CB62FE" w:rsidRDefault="00CB62FE" w:rsidP="00CB62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the modules and start the server.</w:t>
      </w:r>
    </w:p>
    <w:p w14:paraId="3DCBB0D4" w14:textId="77777777" w:rsidR="00CB62FE" w:rsidRDefault="00CB62FE" w:rsidP="00CB62F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$ git clone https://github.com/georgealexandruiancu/hartapoluarebrasov</w:t>
      </w:r>
    </w:p>
    <w:p w14:paraId="4A4B960C" w14:textId="77777777" w:rsidR="00CB62FE" w:rsidRDefault="00CB62FE" w:rsidP="00CB62F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$ </w:t>
      </w:r>
      <w:r>
        <w:rPr>
          <w:rStyle w:val="pl-c1"/>
          <w:rFonts w:ascii="Consolas" w:hAnsi="Consolas"/>
          <w:color w:val="005CC5"/>
        </w:rPr>
        <w:t>cd</w:t>
      </w:r>
      <w:r>
        <w:rPr>
          <w:rFonts w:ascii="Consolas" w:hAnsi="Consolas"/>
          <w:color w:val="24292E"/>
        </w:rPr>
        <w:t xml:space="preserve"> server</w:t>
      </w:r>
    </w:p>
    <w:p w14:paraId="50C82CD0" w14:textId="77777777" w:rsidR="00CB62FE" w:rsidRDefault="00CB62FE" w:rsidP="00CB62F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$ npm install --save</w:t>
      </w:r>
    </w:p>
    <w:p w14:paraId="2A6C1B54" w14:textId="77777777" w:rsidR="00CB62FE" w:rsidRDefault="00CB62FE" w:rsidP="00CB62F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$ npm start</w:t>
      </w:r>
    </w:p>
    <w:p w14:paraId="10613159" w14:textId="77777777" w:rsidR="00CB62FE" w:rsidRDefault="00CB62FE" w:rsidP="00CB62FE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API</w:t>
      </w:r>
    </w:p>
    <w:p w14:paraId="7BAECFE9" w14:textId="77777777" w:rsidR="00CB62FE" w:rsidRDefault="00CB62FE" w:rsidP="00CB62FE">
      <w:pPr>
        <w:spacing w:before="360" w:after="360"/>
        <w:rPr>
          <w:rFonts w:ascii="Times New Roman" w:hAnsi="Times New Roman" w:cs="Times New Roman"/>
        </w:rPr>
      </w:pPr>
      <w:r>
        <w:pict w14:anchorId="087203A3">
          <v:rect id="_x0000_i1025" style="width:0;height:3pt" o:hralign="center" o:hrstd="t" o:hrnoshade="t" o:hr="t" fillcolor="#24292e" stroked="f"/>
        </w:pict>
      </w:r>
    </w:p>
    <w:p w14:paraId="7C6B20C4" w14:textId="77777777" w:rsidR="00CB62FE" w:rsidRDefault="00CB62FE" w:rsidP="00CB62FE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ROUTES</w:t>
      </w:r>
    </w:p>
    <w:p w14:paraId="34D4FA9C" w14:textId="77777777" w:rsidR="00CB62FE" w:rsidRDefault="00CB62FE" w:rsidP="00CB62FE">
      <w:pPr>
        <w:pStyle w:val="Heading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1. </w:t>
      </w:r>
      <w:r>
        <w:rPr>
          <w:rStyle w:val="HTMLCode"/>
          <w:rFonts w:ascii="Consolas" w:eastAsiaTheme="majorEastAsia" w:hAnsi="Consolas"/>
          <w:color w:val="24292E"/>
        </w:rPr>
        <w:t>/users/&lt;params&gt;</w:t>
      </w:r>
      <w:r>
        <w:rPr>
          <w:rFonts w:ascii="Segoe UI" w:hAnsi="Segoe UI" w:cs="Segoe UI"/>
          <w:color w:val="24292E"/>
          <w:sz w:val="30"/>
          <w:szCs w:val="30"/>
        </w:rPr>
        <w:t> (users.js)</w:t>
      </w:r>
    </w:p>
    <w:p w14:paraId="699F12CD" w14:textId="77777777" w:rsidR="00CB62FE" w:rsidRDefault="00CB62FE" w:rsidP="00CB62FE">
      <w:pPr>
        <w:pStyle w:val="Heading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2. </w:t>
      </w:r>
      <w:r>
        <w:rPr>
          <w:rStyle w:val="HTMLCode"/>
          <w:rFonts w:ascii="Consolas" w:eastAsiaTheme="majorEastAsia" w:hAnsi="Consolas"/>
          <w:color w:val="24292E"/>
        </w:rPr>
        <w:t>/data/&lt;params&gt;</w:t>
      </w:r>
      <w:r>
        <w:rPr>
          <w:rFonts w:ascii="Segoe UI" w:hAnsi="Segoe UI" w:cs="Segoe UI"/>
          <w:color w:val="24292E"/>
          <w:sz w:val="30"/>
          <w:szCs w:val="30"/>
        </w:rPr>
        <w:t> (data.js)</w:t>
      </w:r>
    </w:p>
    <w:p w14:paraId="16A14467" w14:textId="77777777" w:rsidR="00CB62FE" w:rsidRDefault="00CB62FE" w:rsidP="00CB62FE">
      <w:pPr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pict w14:anchorId="19022A22">
          <v:rect id="_x0000_i1026" style="width:0;height:3pt" o:hralign="center" o:hrstd="t" o:hrnoshade="t" o:hr="t" fillcolor="#24292e" stroked="f"/>
        </w:pict>
      </w:r>
    </w:p>
    <w:p w14:paraId="43C9D58C" w14:textId="77777777" w:rsidR="00CB62FE" w:rsidRDefault="00CB62FE" w:rsidP="00CB62FE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1.1. </w:t>
      </w:r>
      <w:r>
        <w:rPr>
          <w:rStyle w:val="Emphasis"/>
          <w:rFonts w:ascii="Segoe UI" w:hAnsi="Segoe UI" w:cs="Segoe UI"/>
          <w:color w:val="24292E"/>
        </w:rPr>
        <w:t>Create Users Tabel -- just once</w:t>
      </w:r>
    </w:p>
    <w:p w14:paraId="31122331" w14:textId="77777777" w:rsidR="00CB62FE" w:rsidRDefault="00CB62FE" w:rsidP="00CB62F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 </w:t>
      </w:r>
      <w:r>
        <w:rPr>
          <w:rStyle w:val="HTMLCode"/>
          <w:rFonts w:ascii="Consolas" w:hAnsi="Consolas"/>
          <w:color w:val="24292E"/>
        </w:rPr>
        <w:t>GET</w:t>
      </w:r>
    </w:p>
    <w:p w14:paraId="1FDCE5A5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/users/create-users-index</w:t>
      </w:r>
    </w:p>
    <w:p w14:paraId="7862B26B" w14:textId="77777777" w:rsidR="00CB62FE" w:rsidRDefault="00CB62FE" w:rsidP="00CB62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 Add in ElasticSearch tabel with index: "users"</w:t>
      </w:r>
    </w:p>
    <w:p w14:paraId="7D63BE02" w14:textId="77777777" w:rsidR="00CB62FE" w:rsidRDefault="00CB62FE" w:rsidP="00CB62FE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1.2. </w:t>
      </w:r>
      <w:r>
        <w:rPr>
          <w:rStyle w:val="Emphasis"/>
          <w:rFonts w:ascii="Segoe UI" w:hAnsi="Segoe UI" w:cs="Segoe UI"/>
          <w:color w:val="24292E"/>
        </w:rPr>
        <w:t>Add Users</w:t>
      </w:r>
    </w:p>
    <w:p w14:paraId="767D5EC4" w14:textId="77777777" w:rsidR="00CB62FE" w:rsidRDefault="00CB62FE" w:rsidP="00CB62F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 </w:t>
      </w:r>
      <w:r>
        <w:rPr>
          <w:rStyle w:val="HTMLCode"/>
          <w:rFonts w:ascii="Consolas" w:hAnsi="Consolas"/>
          <w:color w:val="24292E"/>
        </w:rPr>
        <w:t>POST</w:t>
      </w:r>
    </w:p>
    <w:p w14:paraId="42A971C6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/users/add-user</w:t>
      </w:r>
    </w:p>
    <w:p w14:paraId="797E9A69" w14:textId="77777777" w:rsidR="00CB62FE" w:rsidRDefault="00CB62FE" w:rsidP="00CB62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14:paraId="08F6940D" w14:textId="77777777" w:rsidR="00CB62FE" w:rsidRDefault="00CB62FE" w:rsidP="00CB62F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Object to Post:</w:t>
      </w:r>
    </w:p>
    <w:p w14:paraId="769A6B65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14:paraId="1D16F622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"name": &lt;STRING&gt;,</w:t>
      </w:r>
    </w:p>
    <w:p w14:paraId="14ED3452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"email": &lt;STRING&gt;,</w:t>
      </w:r>
    </w:p>
    <w:p w14:paraId="6AFCE994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"password": &lt;STRING&gt;</w:t>
      </w:r>
    </w:p>
    <w:p w14:paraId="0399D106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14:paraId="3EF48934" w14:textId="77777777" w:rsidR="00CB62FE" w:rsidRDefault="00CB62FE" w:rsidP="00CB62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 Add in "users" table an user. -- This method will create the user and the device table for the user</w:t>
      </w:r>
    </w:p>
    <w:p w14:paraId="4640684E" w14:textId="77777777" w:rsidR="00CB62FE" w:rsidRDefault="00CB62FE" w:rsidP="00CB62FE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1.3. </w:t>
      </w:r>
      <w:r>
        <w:rPr>
          <w:rStyle w:val="Emphasis"/>
          <w:rFonts w:ascii="Segoe UI" w:hAnsi="Segoe UI" w:cs="Segoe UI"/>
          <w:color w:val="24292E"/>
        </w:rPr>
        <w:t>Login Users</w:t>
      </w:r>
    </w:p>
    <w:p w14:paraId="2FEE5F10" w14:textId="77777777" w:rsidR="00CB62FE" w:rsidRDefault="00CB62FE" w:rsidP="00CB62F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 </w:t>
      </w:r>
      <w:r>
        <w:rPr>
          <w:rStyle w:val="HTMLCode"/>
          <w:rFonts w:ascii="Consolas" w:hAnsi="Consolas"/>
          <w:color w:val="24292E"/>
        </w:rPr>
        <w:t>POST</w:t>
      </w:r>
    </w:p>
    <w:p w14:paraId="66C1C3C6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/users/login</w:t>
      </w:r>
    </w:p>
    <w:p w14:paraId="32807067" w14:textId="77777777" w:rsidR="00CB62FE" w:rsidRDefault="00CB62FE" w:rsidP="00CB62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14:paraId="0464E15C" w14:textId="77777777" w:rsidR="00CB62FE" w:rsidRDefault="00CB62FE" w:rsidP="00CB62F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Object to Post:</w:t>
      </w:r>
    </w:p>
    <w:p w14:paraId="2D2633E8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14:paraId="2DA20893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"email": &lt;STRING&gt;,</w:t>
      </w:r>
    </w:p>
    <w:p w14:paraId="3C2FB935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"password": &lt;STRING&gt;</w:t>
      </w:r>
    </w:p>
    <w:p w14:paraId="0DE0FCE0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14:paraId="0B51CFF5" w14:textId="77777777" w:rsidR="00CB62FE" w:rsidRDefault="00CB62FE" w:rsidP="00CB62F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 This will interogate the ElastiSearch DB and find and match if user exists. -- Will compare using </w:t>
      </w:r>
      <w:r>
        <w:rPr>
          <w:rStyle w:val="HTMLCode"/>
          <w:rFonts w:ascii="Consolas" w:hAnsi="Consolas"/>
          <w:color w:val="24292E"/>
        </w:rPr>
        <w:t>bycrypt</w:t>
      </w:r>
      <w:r>
        <w:rPr>
          <w:rFonts w:ascii="Segoe UI" w:hAnsi="Segoe UI" w:cs="Segoe UI"/>
          <w:color w:val="24292E"/>
        </w:rPr>
        <w:t> the password from request and the password from DB -- If all is OK, the method will create a signed token using </w:t>
      </w:r>
      <w:r>
        <w:rPr>
          <w:rStyle w:val="HTMLCode"/>
          <w:rFonts w:ascii="Consolas" w:hAnsi="Consolas"/>
          <w:color w:val="24292E"/>
        </w:rPr>
        <w:t>jwt</w:t>
      </w:r>
      <w:r>
        <w:rPr>
          <w:rFonts w:ascii="Segoe UI" w:hAnsi="Segoe UI" w:cs="Segoe UI"/>
          <w:color w:val="24292E"/>
        </w:rPr>
        <w:t> and send to a cookie</w:t>
      </w:r>
    </w:p>
    <w:p w14:paraId="5CA38E6B" w14:textId="77777777" w:rsidR="00CB62FE" w:rsidRDefault="00CB62FE" w:rsidP="00CB62FE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1.4. </w:t>
      </w:r>
      <w:r>
        <w:rPr>
          <w:rStyle w:val="Emphasis"/>
          <w:rFonts w:ascii="Segoe UI" w:hAnsi="Segoe UI" w:cs="Segoe UI"/>
          <w:color w:val="24292E"/>
        </w:rPr>
        <w:t>Logout</w:t>
      </w:r>
    </w:p>
    <w:p w14:paraId="099B835B" w14:textId="77777777" w:rsidR="00CB62FE" w:rsidRDefault="00CB62FE" w:rsidP="00CB62F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 </w:t>
      </w:r>
      <w:r>
        <w:rPr>
          <w:rStyle w:val="HTMLCode"/>
          <w:rFonts w:ascii="Consolas" w:hAnsi="Consolas"/>
          <w:color w:val="24292E"/>
        </w:rPr>
        <w:t>GET</w:t>
      </w:r>
    </w:p>
    <w:p w14:paraId="2E0ADD6D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/users/logout</w:t>
      </w:r>
    </w:p>
    <w:p w14:paraId="71DD6E3E" w14:textId="77777777" w:rsidR="00CB62FE" w:rsidRDefault="00CB62FE" w:rsidP="00CB62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 This will clear the cookies created in login part.</w:t>
      </w:r>
    </w:p>
    <w:p w14:paraId="56DB43F2" w14:textId="77777777" w:rsidR="00CB62FE" w:rsidRDefault="00CB62FE" w:rsidP="00CB62FE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1.5. </w:t>
      </w:r>
      <w:r>
        <w:rPr>
          <w:rStyle w:val="Emphasis"/>
          <w:rFonts w:ascii="Segoe UI" w:hAnsi="Segoe UI" w:cs="Segoe UI"/>
          <w:color w:val="24292E"/>
        </w:rPr>
        <w:t>Who am I ?</w:t>
      </w:r>
    </w:p>
    <w:p w14:paraId="34CA8BD5" w14:textId="77777777" w:rsidR="00CB62FE" w:rsidRDefault="00CB62FE" w:rsidP="00CB62F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 </w:t>
      </w:r>
      <w:r>
        <w:rPr>
          <w:rStyle w:val="HTMLCode"/>
          <w:rFonts w:ascii="Consolas" w:hAnsi="Consolas"/>
          <w:color w:val="24292E"/>
        </w:rPr>
        <w:t>GET</w:t>
      </w:r>
    </w:p>
    <w:p w14:paraId="596339F4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/users/who-am-i</w:t>
      </w:r>
    </w:p>
    <w:p w14:paraId="4EB31BBC" w14:textId="77777777" w:rsidR="00CB62FE" w:rsidRDefault="00CB62FE" w:rsidP="00CB62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 Recieve the user data if is logged in. -- It's a test method</w:t>
      </w:r>
    </w:p>
    <w:p w14:paraId="483BC9D2" w14:textId="77777777" w:rsidR="00CB62FE" w:rsidRDefault="00CB62FE" w:rsidP="00CB62FE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1.6. </w:t>
      </w:r>
      <w:r>
        <w:rPr>
          <w:rStyle w:val="Emphasis"/>
          <w:rFonts w:ascii="Segoe UI" w:hAnsi="Segoe UI" w:cs="Segoe UI"/>
          <w:color w:val="24292E"/>
        </w:rPr>
        <w:t>Add data to User</w:t>
      </w:r>
    </w:p>
    <w:p w14:paraId="38BA64EA" w14:textId="77777777" w:rsidR="00CB62FE" w:rsidRDefault="00CB62FE" w:rsidP="00CB62F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 </w:t>
      </w:r>
      <w:r>
        <w:rPr>
          <w:rStyle w:val="HTMLCode"/>
          <w:rFonts w:ascii="Consolas" w:hAnsi="Consolas"/>
          <w:color w:val="24292E"/>
        </w:rPr>
        <w:t>POST</w:t>
      </w:r>
      <w:r>
        <w:rPr>
          <w:rFonts w:ascii="Segoe UI" w:hAnsi="Segoe UI" w:cs="Segoe UI"/>
          <w:color w:val="24292E"/>
        </w:rPr>
        <w:t> ** AUTH REQUIRED **</w:t>
      </w:r>
    </w:p>
    <w:p w14:paraId="61BE46DD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/users/add-data-user/&lt;hash&gt;</w:t>
      </w:r>
    </w:p>
    <w:p w14:paraId="5BB16EAA" w14:textId="77777777" w:rsidR="00CB62FE" w:rsidRDefault="00CB62FE" w:rsidP="00CB62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-- 1. it's required (this will be the id from device)</w:t>
      </w:r>
    </w:p>
    <w:p w14:paraId="40EF5C8E" w14:textId="77777777" w:rsidR="00CB62FE" w:rsidRDefault="00CB62FE" w:rsidP="00CB62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Object to Post:</w:t>
      </w:r>
    </w:p>
    <w:p w14:paraId="39BE8389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14:paraId="5CC8F157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"MQ135": {</w:t>
      </w:r>
    </w:p>
    <w:p w14:paraId="23DF76E4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"value": &lt;NUMBER&gt;</w:t>
      </w:r>
    </w:p>
    <w:p w14:paraId="4EE0CBF7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},</w:t>
      </w:r>
    </w:p>
    <w:p w14:paraId="20FD92FB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"PM25": {</w:t>
      </w:r>
    </w:p>
    <w:p w14:paraId="3AFC6F44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"dustDensity": &lt;NUMBER&gt;,</w:t>
      </w:r>
    </w:p>
    <w:p w14:paraId="01455382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"value": &lt;NUMBER&gt;</w:t>
      </w:r>
    </w:p>
    <w:p w14:paraId="5BA1407F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},</w:t>
      </w:r>
    </w:p>
    <w:p w14:paraId="543430A9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"gpslocation": {</w:t>
      </w:r>
    </w:p>
    <w:p w14:paraId="713BB79B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"location": {</w:t>
      </w:r>
    </w:p>
    <w:p w14:paraId="1AFFAAF3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"lat": &lt;NUMBER&gt;,</w:t>
      </w:r>
    </w:p>
    <w:p w14:paraId="5D4DE6A5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"lon": &lt;NUMBER&gt;</w:t>
      </w:r>
    </w:p>
    <w:p w14:paraId="109634E4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}</w:t>
      </w:r>
    </w:p>
    <w:p w14:paraId="6D77C659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},</w:t>
      </w:r>
    </w:p>
    <w:p w14:paraId="27013507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"humidity": &lt;NUMBER&gt;,</w:t>
      </w:r>
    </w:p>
    <w:p w14:paraId="745C0835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"name": &lt;TEXT&gt;,</w:t>
      </w:r>
    </w:p>
    <w:p w14:paraId="09B3E214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>"temperature": &lt;NUMBER&gt;</w:t>
      </w:r>
    </w:p>
    <w:p w14:paraId="54F4C074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14:paraId="4C87FBE7" w14:textId="77777777" w:rsidR="00CB62FE" w:rsidRDefault="00CB62FE" w:rsidP="00CB62FE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1.7. </w:t>
      </w:r>
      <w:r>
        <w:rPr>
          <w:rStyle w:val="Emphasis"/>
          <w:rFonts w:ascii="Segoe UI" w:hAnsi="Segoe UI" w:cs="Segoe UI"/>
          <w:color w:val="24292E"/>
        </w:rPr>
        <w:t>Get Data from a user</w:t>
      </w:r>
    </w:p>
    <w:p w14:paraId="17D7BDFD" w14:textId="77777777" w:rsidR="00CB62FE" w:rsidRDefault="00CB62FE" w:rsidP="00CB62F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 </w:t>
      </w:r>
      <w:r>
        <w:rPr>
          <w:rStyle w:val="HTMLCode"/>
          <w:rFonts w:ascii="Consolas" w:hAnsi="Consolas"/>
          <w:color w:val="24292E"/>
        </w:rPr>
        <w:t>GET</w:t>
      </w:r>
    </w:p>
    <w:p w14:paraId="4AA04A0F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/get-user-data/&lt;hash&gt;</w:t>
      </w:r>
    </w:p>
    <w:p w14:paraId="0245EF4E" w14:textId="77777777" w:rsidR="00CB62FE" w:rsidRDefault="00CB62FE" w:rsidP="00CB62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14:paraId="4FFA2C3F" w14:textId="77777777" w:rsidR="00CB62FE" w:rsidRDefault="00CB62FE" w:rsidP="00CB62F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Recieve data from user with id</w:t>
      </w:r>
    </w:p>
    <w:p w14:paraId="4B804D79" w14:textId="77777777" w:rsidR="00CB62FE" w:rsidRDefault="00CB62FE" w:rsidP="00CB62FE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2.1. </w:t>
      </w:r>
      <w:r>
        <w:rPr>
          <w:rStyle w:val="Emphasis"/>
          <w:rFonts w:ascii="Segoe UI" w:hAnsi="Segoe UI" w:cs="Segoe UI"/>
          <w:color w:val="24292E"/>
        </w:rPr>
        <w:t>Recive all data</w:t>
      </w:r>
    </w:p>
    <w:p w14:paraId="1428EA9C" w14:textId="77777777" w:rsidR="00CB62FE" w:rsidRDefault="00CB62FE" w:rsidP="00CB62F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 </w:t>
      </w:r>
      <w:r>
        <w:rPr>
          <w:rStyle w:val="HTMLCode"/>
          <w:rFonts w:ascii="Consolas" w:hAnsi="Consolas"/>
          <w:color w:val="24292E"/>
        </w:rPr>
        <w:t>GET</w:t>
      </w:r>
    </w:p>
    <w:p w14:paraId="00BD1960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/data/get-all</w:t>
      </w:r>
    </w:p>
    <w:p w14:paraId="71831BEA" w14:textId="77777777" w:rsidR="00CB62FE" w:rsidRDefault="00CB62FE" w:rsidP="00CB62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-- Return all data from DB elasticsearch with limit of 1000 entries</w:t>
      </w:r>
    </w:p>
    <w:p w14:paraId="4DD2C802" w14:textId="77777777" w:rsidR="00CB62FE" w:rsidRDefault="00CB62FE" w:rsidP="00CB62FE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2.2. </w:t>
      </w:r>
      <w:r>
        <w:rPr>
          <w:rStyle w:val="Emphasis"/>
          <w:rFonts w:ascii="Segoe UI" w:hAnsi="Segoe UI" w:cs="Segoe UI"/>
          <w:color w:val="24292E"/>
        </w:rPr>
        <w:t>Recive specific data from sensors</w:t>
      </w:r>
    </w:p>
    <w:p w14:paraId="2A4FDE9A" w14:textId="77777777" w:rsidR="00CB62FE" w:rsidRDefault="00CB62FE" w:rsidP="00CB62F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 </w:t>
      </w:r>
      <w:r>
        <w:rPr>
          <w:rStyle w:val="HTMLCode"/>
          <w:rFonts w:ascii="Consolas" w:hAnsi="Consolas"/>
          <w:color w:val="24292E"/>
        </w:rPr>
        <w:t>GET</w:t>
      </w:r>
    </w:p>
    <w:p w14:paraId="551B86AC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/data/get-all/&lt;sensor&gt;/&lt;limit&gt;</w:t>
      </w:r>
    </w:p>
    <w:p w14:paraId="1C0A4E53" w14:textId="77777777" w:rsidR="00CB62FE" w:rsidRDefault="00CB62FE" w:rsidP="00CB62F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14:paraId="526B97D3" w14:textId="77777777" w:rsidR="00CB62FE" w:rsidRDefault="00CB62FE" w:rsidP="00CB62F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we specific only the , api will get us the 1000 entries from that sensor &lt;sensor: mq135 || mq1&gt;</w:t>
      </w:r>
    </w:p>
    <w:p w14:paraId="04AC530C" w14:textId="77777777" w:rsidR="00CB62FE" w:rsidRDefault="00CB62FE" w:rsidP="00CB62F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61FA9B38" w14:textId="77777777" w:rsidR="00CB62FE" w:rsidRDefault="00CB62FE" w:rsidP="00CB62FE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we specific the with we will have the data from sensor with a limit for entries &lt;limit: 0 -&gt; 10000&gt;</w:t>
      </w:r>
    </w:p>
    <w:p w14:paraId="6621A575" w14:textId="77777777" w:rsidR="00CB62FE" w:rsidRDefault="00CB62FE" w:rsidP="00CB62FE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E.g.: </w:t>
      </w:r>
      <w:r>
        <w:rPr>
          <w:rStyle w:val="HTMLCode"/>
          <w:rFonts w:ascii="Consolas" w:eastAsiaTheme="minorHAnsi" w:hAnsi="Consolas"/>
          <w:color w:val="24292E"/>
        </w:rPr>
        <w:t>/get-all/mq135/100</w:t>
      </w:r>
    </w:p>
    <w:p w14:paraId="33D56BD8" w14:textId="77777777" w:rsidR="00CB62FE" w:rsidRDefault="00CB62FE" w:rsidP="00CB62FE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2.3. </w:t>
      </w:r>
      <w:r>
        <w:rPr>
          <w:rStyle w:val="Emphasis"/>
          <w:rFonts w:ascii="Segoe UI" w:hAnsi="Segoe UI" w:cs="Segoe UI"/>
          <w:color w:val="24292E"/>
        </w:rPr>
        <w:t>Get Air Quality from radius point</w:t>
      </w:r>
    </w:p>
    <w:p w14:paraId="1D971E5A" w14:textId="77777777" w:rsidR="00CB62FE" w:rsidRDefault="00CB62FE" w:rsidP="00CB62F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 </w:t>
      </w:r>
      <w:r>
        <w:rPr>
          <w:rStyle w:val="HTMLCode"/>
          <w:rFonts w:ascii="Consolas" w:hAnsi="Consolas"/>
          <w:color w:val="24292E"/>
        </w:rPr>
        <w:t>GET</w:t>
      </w:r>
    </w:p>
    <w:p w14:paraId="49743737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/data/get-data-by-radius/&lt;radius&gt;/&lt;lat&gt;/&lt;lng&gt;/&lt;hashUser&gt;</w:t>
      </w:r>
    </w:p>
    <w:p w14:paraId="0A770EA1" w14:textId="77777777" w:rsidR="00CB62FE" w:rsidRDefault="00CB62FE" w:rsidP="00CB62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14:paraId="1478DB35" w14:textId="77777777" w:rsidR="00CB62FE" w:rsidRDefault="00CB62FE" w:rsidP="00CB62FE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Recieve all data from a checkpoint radius</w:t>
      </w:r>
    </w:p>
    <w:p w14:paraId="7B7E33E0" w14:textId="77777777" w:rsidR="00CB62FE" w:rsidRDefault="00CB62FE" w:rsidP="00CB62F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33991E59" w14:textId="77777777" w:rsidR="00CB62FE" w:rsidRDefault="00CB62FE" w:rsidP="00CB62FE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&lt;radius&gt;</w:t>
      </w:r>
      <w:r>
        <w:rPr>
          <w:rFonts w:ascii="Segoe UI" w:hAnsi="Segoe UI" w:cs="Segoe UI"/>
          <w:color w:val="24292E"/>
        </w:rPr>
        <w:t> - MANDATORY - eg: 1km, 100m, 100km, 1000miles - string</w:t>
      </w:r>
    </w:p>
    <w:p w14:paraId="142E0D7B" w14:textId="77777777" w:rsidR="00CB62FE" w:rsidRDefault="00CB62FE" w:rsidP="00CB62F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45C7F6A8" w14:textId="77777777" w:rsidR="00CB62FE" w:rsidRDefault="00CB62FE" w:rsidP="00CB62FE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&lt;lat&gt;</w:t>
      </w:r>
      <w:r>
        <w:rPr>
          <w:rFonts w:ascii="Segoe UI" w:hAnsi="Segoe UI" w:cs="Segoe UI"/>
          <w:color w:val="24292E"/>
        </w:rPr>
        <w:t> - MANDATORY -point latitude - float</w:t>
      </w:r>
    </w:p>
    <w:p w14:paraId="234E761B" w14:textId="77777777" w:rsidR="00CB62FE" w:rsidRDefault="00CB62FE" w:rsidP="00CB62FE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1415B2F1" w14:textId="77777777" w:rsidR="00CB62FE" w:rsidRDefault="00CB62FE" w:rsidP="00CB62FE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&lt;lng&gt;</w:t>
      </w:r>
      <w:r>
        <w:rPr>
          <w:rFonts w:ascii="Segoe UI" w:hAnsi="Segoe UI" w:cs="Segoe UI"/>
          <w:color w:val="24292E"/>
        </w:rPr>
        <w:t> - MANDATORY - point longitude - float</w:t>
      </w:r>
    </w:p>
    <w:p w14:paraId="1F7E85D2" w14:textId="77777777" w:rsidR="00CB62FE" w:rsidRDefault="00CB62FE" w:rsidP="00CB62F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53E07A97" w14:textId="77777777" w:rsidR="00CB62FE" w:rsidRDefault="00CB62FE" w:rsidP="00CB62FE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&lt;hashUser&gt;</w:t>
      </w:r>
      <w:r>
        <w:rPr>
          <w:rFonts w:ascii="Segoe UI" w:hAnsi="Segoe UI" w:cs="Segoe UI"/>
          <w:color w:val="24292E"/>
        </w:rPr>
        <w:t> - OPTIONAL - user device hash</w:t>
      </w:r>
    </w:p>
    <w:p w14:paraId="65CBE0A0" w14:textId="77777777" w:rsidR="00CB62FE" w:rsidRDefault="00CB62FE" w:rsidP="00CB62F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597537EF" w14:textId="77777777" w:rsidR="00CB62FE" w:rsidRDefault="00CB62FE" w:rsidP="00CB62FE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?limit=&lt;number&gt;</w:t>
      </w:r>
      <w:r>
        <w:rPr>
          <w:rFonts w:ascii="Segoe UI" w:hAnsi="Segoe UI" w:cs="Segoe UI"/>
          <w:color w:val="24292E"/>
        </w:rPr>
        <w:t> - PARAMETER - recieve max data from 0 to - number</w:t>
      </w:r>
    </w:p>
    <w:p w14:paraId="00EFB58D" w14:textId="77777777" w:rsidR="00CB62FE" w:rsidRDefault="00CB62FE" w:rsidP="00CB62FE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2.4. </w:t>
      </w:r>
      <w:r>
        <w:rPr>
          <w:rStyle w:val="Emphasis"/>
          <w:rFonts w:ascii="Segoe UI" w:hAnsi="Segoe UI" w:cs="Segoe UI"/>
          <w:color w:val="24292E"/>
        </w:rPr>
        <w:t>Add Data to Sensor</w:t>
      </w:r>
    </w:p>
    <w:p w14:paraId="0714A104" w14:textId="77777777" w:rsidR="00CB62FE" w:rsidRDefault="00CB62FE" w:rsidP="00CB62F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Method: </w:t>
      </w:r>
      <w:r>
        <w:rPr>
          <w:rStyle w:val="HTMLCode"/>
          <w:rFonts w:ascii="Consolas" w:hAnsi="Consolas"/>
          <w:color w:val="24292E"/>
        </w:rPr>
        <w:t>POST</w:t>
      </w:r>
    </w:p>
    <w:p w14:paraId="3D71D22C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/data/post-data/&lt;sensor&gt;</w:t>
      </w:r>
    </w:p>
    <w:p w14:paraId="5298BE68" w14:textId="77777777" w:rsidR="00CB62FE" w:rsidRDefault="00CB62FE" w:rsidP="00CB62F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14:paraId="48CD8AD3" w14:textId="77777777" w:rsidR="00CB62FE" w:rsidRDefault="00CB62FE" w:rsidP="00CB62FE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? "MQ135" : "PM2.5"</w:t>
      </w:r>
    </w:p>
    <w:p w14:paraId="1053A1D6" w14:textId="77777777" w:rsidR="00CB62FE" w:rsidRDefault="00CB62FE" w:rsidP="00CB62F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737458C5" w14:textId="77777777" w:rsidR="00CB62FE" w:rsidRDefault="00CB62FE" w:rsidP="00CB62FE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 Object to Post:</w:t>
      </w:r>
    </w:p>
    <w:p w14:paraId="517E6916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14:paraId="79926401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"MQ135": {</w:t>
      </w:r>
    </w:p>
    <w:p w14:paraId="0013739A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"type": "long"</w:t>
      </w:r>
    </w:p>
    <w:p w14:paraId="05468A87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},</w:t>
      </w:r>
    </w:p>
    <w:p w14:paraId="7E3D1DA1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"heatIndex": {</w:t>
      </w:r>
    </w:p>
    <w:p w14:paraId="09A6A704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"type": "float"</w:t>
      </w:r>
    </w:p>
    <w:p w14:paraId="5961F9BA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},</w:t>
      </w:r>
    </w:p>
    <w:p w14:paraId="1EB63408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"humidity": {</w:t>
      </w:r>
    </w:p>
    <w:p w14:paraId="4EF6DA1E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"type": "float"</w:t>
      </w:r>
    </w:p>
    <w:p w14:paraId="6F1A881D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},</w:t>
      </w:r>
    </w:p>
    <w:p w14:paraId="67E4AADB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"name": {</w:t>
      </w:r>
    </w:p>
    <w:p w14:paraId="4A7B8A2B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"type": "text",</w:t>
      </w:r>
    </w:p>
    <w:p w14:paraId="00708212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"fields": {</w:t>
      </w:r>
    </w:p>
    <w:p w14:paraId="773A95F9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"keyword": {</w:t>
      </w:r>
    </w:p>
    <w:p w14:paraId="1D985C75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"type": "keyword",</w:t>
      </w:r>
    </w:p>
    <w:p w14:paraId="791FC234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"ignore_above": 256</w:t>
      </w:r>
    </w:p>
    <w:p w14:paraId="526A2C97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}</w:t>
      </w:r>
    </w:p>
    <w:p w14:paraId="4E3D85AE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}</w:t>
      </w:r>
    </w:p>
    <w:p w14:paraId="293E4279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},</w:t>
      </w:r>
    </w:p>
    <w:p w14:paraId="5488E2C3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"query": {</w:t>
      </w:r>
    </w:p>
    <w:p w14:paraId="227045A2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"properties": {</w:t>
      </w:r>
    </w:p>
    <w:p w14:paraId="482C15D1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"match_all": {</w:t>
      </w:r>
    </w:p>
    <w:p w14:paraId="5E4DD515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"type": "object"</w:t>
      </w:r>
    </w:p>
    <w:p w14:paraId="6AF45E84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}</w:t>
      </w:r>
    </w:p>
    <w:p w14:paraId="3BDAF0A1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}</w:t>
      </w:r>
    </w:p>
    <w:p w14:paraId="594E21EF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},</w:t>
      </w:r>
    </w:p>
    <w:p w14:paraId="2578B8AD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"quote": {</w:t>
      </w:r>
    </w:p>
    <w:p w14:paraId="23517913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"type": "text",</w:t>
      </w:r>
    </w:p>
    <w:p w14:paraId="079E9889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"fields": {</w:t>
      </w:r>
    </w:p>
    <w:p w14:paraId="6A4E6FF2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"keyword": {</w:t>
      </w:r>
    </w:p>
    <w:p w14:paraId="5E298F3F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"type": "keyword",</w:t>
      </w:r>
    </w:p>
    <w:p w14:paraId="7B695925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"ignore_above": 256</w:t>
      </w:r>
    </w:p>
    <w:p w14:paraId="138DEAE9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}</w:t>
      </w:r>
    </w:p>
    <w:p w14:paraId="4679B9E5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}</w:t>
      </w:r>
    </w:p>
    <w:p w14:paraId="46DD6A72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},</w:t>
      </w:r>
    </w:p>
    <w:p w14:paraId="3749729A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"temperature": {</w:t>
      </w:r>
    </w:p>
    <w:p w14:paraId="17BE59F6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"type": "float"</w:t>
      </w:r>
    </w:p>
    <w:p w14:paraId="7C8DE7F0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},</w:t>
      </w:r>
    </w:p>
    <w:p w14:paraId="6B07DD84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"timestamp": {</w:t>
      </w:r>
    </w:p>
    <w:p w14:paraId="27CA108F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"type": "date"</w:t>
      </w:r>
    </w:p>
    <w:p w14:paraId="0DE9FE51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}</w:t>
      </w:r>
    </w:p>
    <w:p w14:paraId="64CE1E06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14:paraId="5262B9A6" w14:textId="77777777" w:rsidR="00CB62FE" w:rsidRDefault="00CB62FE" w:rsidP="00CB62FE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2.5. </w:t>
      </w:r>
      <w:r>
        <w:rPr>
          <w:rStyle w:val="Emphasis"/>
          <w:rFonts w:ascii="Segoe UI" w:hAnsi="Segoe UI" w:cs="Segoe UI"/>
          <w:color w:val="24292E"/>
        </w:rPr>
        <w:t>Get All Data from all users</w:t>
      </w:r>
    </w:p>
    <w:p w14:paraId="3078FD9B" w14:textId="77777777" w:rsidR="00CB62FE" w:rsidRDefault="00CB62FE" w:rsidP="00CB62F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Method: </w:t>
      </w:r>
      <w:r>
        <w:rPr>
          <w:rStyle w:val="HTMLCode"/>
          <w:rFonts w:ascii="Consolas" w:hAnsi="Consolas"/>
          <w:color w:val="24292E"/>
        </w:rPr>
        <w:t>GET</w:t>
      </w:r>
    </w:p>
    <w:p w14:paraId="2CA5F728" w14:textId="77777777" w:rsidR="00CB62FE" w:rsidRDefault="00CB62FE" w:rsidP="00CB62F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/data/get-all-data?limit=&lt;NUMBER&gt;</w:t>
      </w:r>
    </w:p>
    <w:p w14:paraId="760776D2" w14:textId="77777777" w:rsidR="00CB62FE" w:rsidRDefault="00CB62FE" w:rsidP="00CB62F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14:paraId="17664676" w14:textId="77777777" w:rsidR="00CB62FE" w:rsidRDefault="00CB62FE" w:rsidP="00CB62FE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Recieve data from all users</w:t>
      </w:r>
    </w:p>
    <w:p w14:paraId="49A9CD32" w14:textId="77777777" w:rsidR="00CB62FE" w:rsidRDefault="00CB62FE" w:rsidP="00CB62F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1231D713" w14:textId="77777777" w:rsidR="00CB62FE" w:rsidRDefault="00CB62FE" w:rsidP="00CB62FE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inorHAnsi" w:hAnsi="Consolas"/>
          <w:color w:val="24292E"/>
        </w:rPr>
        <w:t>?limit=</w:t>
      </w:r>
      <w:r>
        <w:rPr>
          <w:rFonts w:ascii="Segoe UI" w:hAnsi="Segoe UI" w:cs="Segoe UI"/>
          <w:color w:val="24292E"/>
        </w:rPr>
        <w:t> - is an optional query</w:t>
      </w:r>
    </w:p>
    <w:p w14:paraId="1D14BA90" w14:textId="0BA5E4F1" w:rsidR="00CB62FE" w:rsidRDefault="00CB62FE" w:rsidP="00CB62F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TODO</w:t>
      </w:r>
      <w:r>
        <w:rPr>
          <w:rFonts w:ascii="Segoe UI" w:hAnsi="Segoe UI" w:cs="Segoe UI"/>
          <w:color w:val="24292E"/>
          <w:sz w:val="30"/>
          <w:szCs w:val="30"/>
        </w:rPr>
        <w:t xml:space="preserve"> REMAINING</w:t>
      </w:r>
    </w:p>
    <w:p w14:paraId="3F45E4CE" w14:textId="77777777" w:rsidR="00CB62FE" w:rsidRDefault="00CB62FE" w:rsidP="00CB62F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del w:id="0" w:author="Unknown">
        <w:r>
          <w:rPr>
            <w:rFonts w:ascii="Segoe UI" w:hAnsi="Segoe UI" w:cs="Segoe UI"/>
            <w:color w:val="24292E"/>
          </w:rPr>
          <w:delText>post data to index</w:delText>
        </w:r>
      </w:del>
    </w:p>
    <w:p w14:paraId="7767790A" w14:textId="77777777" w:rsidR="00CB62FE" w:rsidRDefault="00CB62FE" w:rsidP="00CB62F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del w:id="1" w:author="Unknown">
        <w:r>
          <w:rPr>
            <w:rFonts w:ascii="Segoe UI" w:hAnsi="Segoe UI" w:cs="Segoe UI"/>
            <w:color w:val="24292E"/>
          </w:rPr>
          <w:delText>get data by keywords</w:delText>
        </w:r>
      </w:del>
    </w:p>
    <w:p w14:paraId="579B7C67" w14:textId="77777777" w:rsidR="00CB62FE" w:rsidRDefault="00CB62FE" w:rsidP="00CB62F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 data with filters</w:t>
      </w:r>
    </w:p>
    <w:p w14:paraId="03005A5B" w14:textId="77777777" w:rsidR="00CB62FE" w:rsidRDefault="00CB62FE" w:rsidP="00CB62F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del w:id="2" w:author="Unknown">
        <w:r>
          <w:rPr>
            <w:rFonts w:ascii="Segoe UI" w:hAnsi="Segoe UI" w:cs="Segoe UI"/>
            <w:color w:val="24292E"/>
          </w:rPr>
          <w:delText>login system for users</w:delText>
        </w:r>
      </w:del>
    </w:p>
    <w:p w14:paraId="3F970DDB" w14:textId="77777777" w:rsidR="00CB62FE" w:rsidRDefault="00CB62FE" w:rsidP="00CB62F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del w:id="3" w:author="Unknown">
        <w:r>
          <w:rPr>
            <w:rFonts w:ascii="Segoe UI" w:hAnsi="Segoe UI" w:cs="Segoe UI"/>
            <w:color w:val="24292E"/>
          </w:rPr>
          <w:delText>logout system for users</w:delText>
        </w:r>
      </w:del>
    </w:p>
    <w:p w14:paraId="20FB5844" w14:textId="77777777" w:rsidR="00CB62FE" w:rsidRDefault="00CB62FE" w:rsidP="00CB62F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del w:id="4" w:author="Unknown">
        <w:r>
          <w:rPr>
            <w:rFonts w:ascii="Segoe UI" w:hAnsi="Segoe UI" w:cs="Segoe UI"/>
            <w:color w:val="24292E"/>
          </w:rPr>
          <w:delText>crypt passwords, web tokens</w:delText>
        </w:r>
      </w:del>
    </w:p>
    <w:p w14:paraId="6575DAAE" w14:textId="77777777" w:rsidR="00CB62FE" w:rsidRDefault="00CB62FE" w:rsidP="00CB62F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del w:id="5" w:author="Unknown">
        <w:r>
          <w:rPr>
            <w:rFonts w:ascii="Segoe UI" w:hAnsi="Segoe UI" w:cs="Segoe UI"/>
            <w:color w:val="24292E"/>
          </w:rPr>
          <w:delText>test method for auth users</w:delText>
        </w:r>
      </w:del>
    </w:p>
    <w:p w14:paraId="755324F7" w14:textId="77777777" w:rsidR="00CB62FE" w:rsidRDefault="00CB62FE" w:rsidP="00CB62F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del w:id="6" w:author="Unknown">
        <w:r>
          <w:rPr>
            <w:rFonts w:ascii="Segoe UI" w:hAnsi="Segoe UI" w:cs="Segoe UI"/>
            <w:color w:val="24292E"/>
          </w:rPr>
          <w:delText>implemented routing system</w:delText>
        </w:r>
      </w:del>
    </w:p>
    <w:p w14:paraId="11BE1D2E" w14:textId="77777777" w:rsidR="00CB62FE" w:rsidRDefault="00CB62FE" w:rsidP="00CB62F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del w:id="7" w:author="Unknown">
        <w:r>
          <w:rPr>
            <w:rFonts w:ascii="Segoe UI" w:hAnsi="Segoe UI" w:cs="Segoe UI"/>
            <w:color w:val="24292E"/>
          </w:rPr>
          <w:delText>register an user</w:delText>
        </w:r>
      </w:del>
    </w:p>
    <w:p w14:paraId="45723485" w14:textId="77777777" w:rsidR="00CB62FE" w:rsidRDefault="00CB62FE" w:rsidP="00CB62F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del w:id="8" w:author="Unknown">
        <w:r>
          <w:rPr>
            <w:rFonts w:ascii="Segoe UI" w:hAnsi="Segoe UI" w:cs="Segoe UI"/>
            <w:color w:val="24292E"/>
          </w:rPr>
          <w:delText>add data to user</w:delText>
        </w:r>
      </w:del>
    </w:p>
    <w:p w14:paraId="49559EBE" w14:textId="77777777" w:rsidR="00CB62FE" w:rsidRDefault="00CB62FE" w:rsidP="00CB62F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del w:id="9" w:author="Unknown">
        <w:r>
          <w:rPr>
            <w:rFonts w:ascii="Segoe UI" w:hAnsi="Segoe UI" w:cs="Segoe UI"/>
            <w:color w:val="24292E"/>
          </w:rPr>
          <w:delText>get data from user</w:delText>
        </w:r>
      </w:del>
    </w:p>
    <w:p w14:paraId="74B7C359" w14:textId="77777777" w:rsidR="00CB62FE" w:rsidRDefault="00CB62FE" w:rsidP="00CB62F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users active on platform to setting a index: PENDING / ACTIVE</w:t>
      </w:r>
    </w:p>
    <w:p w14:paraId="48CE35DA" w14:textId="77777777" w:rsidR="00CB62FE" w:rsidRDefault="00CB62FE" w:rsidP="00CB62F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sys for mailing</w:t>
      </w:r>
    </w:p>
    <w:p w14:paraId="29F4C43D" w14:textId="77777777" w:rsidR="00CB62FE" w:rsidRDefault="00CB62FE" w:rsidP="00CB62F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update users confidentials eg. pass, name</w:t>
      </w:r>
    </w:p>
    <w:p w14:paraId="2E191C0C" w14:textId="77777777" w:rsidR="00CB62FE" w:rsidRPr="00CB62FE" w:rsidRDefault="00CB62FE" w:rsidP="00CB62F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trike/>
          <w:color w:val="24292E"/>
        </w:rPr>
      </w:pPr>
      <w:r w:rsidRPr="00CB62FE">
        <w:rPr>
          <w:rFonts w:ascii="Segoe UI" w:hAnsi="Segoe UI" w:cs="Segoe UI"/>
          <w:strike/>
          <w:color w:val="24292E"/>
        </w:rPr>
        <w:t>get data from range of time</w:t>
      </w:r>
    </w:p>
    <w:p w14:paraId="1455C191" w14:textId="77777777" w:rsidR="00CB62FE" w:rsidRPr="00CB62FE" w:rsidRDefault="00CB62FE" w:rsidP="00CB62F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trike/>
          <w:color w:val="24292E"/>
        </w:rPr>
      </w:pPr>
      <w:r w:rsidRPr="00CB62FE">
        <w:rPr>
          <w:rFonts w:ascii="Segoe UI" w:hAnsi="Segoe UI" w:cs="Segoe UI"/>
          <w:strike/>
          <w:color w:val="24292E"/>
        </w:rPr>
        <w:t>get data only for a day</w:t>
      </w:r>
    </w:p>
    <w:p w14:paraId="38EF9CE9" w14:textId="77777777" w:rsidR="00CB62FE" w:rsidRPr="00CB62FE" w:rsidRDefault="00CB62FE" w:rsidP="00CB62F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strike/>
          <w:color w:val="24292E"/>
        </w:rPr>
      </w:pPr>
      <w:r w:rsidRPr="00CB62FE">
        <w:rPr>
          <w:rFonts w:ascii="Segoe UI" w:hAnsi="Segoe UI" w:cs="Segoe UI"/>
          <w:strike/>
          <w:color w:val="24292E"/>
        </w:rPr>
        <w:t>get data for charts</w:t>
      </w:r>
    </w:p>
    <w:p w14:paraId="5B636A30" w14:textId="10D59323" w:rsidR="00CB62FE" w:rsidRDefault="00CB62FE" w:rsidP="00CB62F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administrator database to update users</w:t>
      </w:r>
    </w:p>
    <w:p w14:paraId="6C7A5298" w14:textId="2BBF89DB" w:rsidR="00CB62FE" w:rsidRDefault="00CB62FE" w:rsidP="00CB62F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57E5E3BF" w14:textId="77777777" w:rsidR="00CB62FE" w:rsidRDefault="00CB62FE" w:rsidP="00CB62F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</w:p>
    <w:p w14:paraId="376C6F75" w14:textId="018D2B5C" w:rsidR="00CB62FE" w:rsidRDefault="00CB62FE" w:rsidP="00CB62F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FRONTEND</w:t>
      </w:r>
      <w:r>
        <w:rPr>
          <w:rFonts w:ascii="Segoe UI" w:hAnsi="Segoe UI" w:cs="Segoe UI"/>
          <w:color w:val="24292E"/>
        </w:rPr>
        <w:t xml:space="preserve"> SIDE</w:t>
      </w:r>
    </w:p>
    <w:p w14:paraId="6E185B1E" w14:textId="77777777" w:rsidR="00CB62FE" w:rsidRDefault="00CB62FE" w:rsidP="00CB62F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2BCB4C33" w14:textId="77777777" w:rsidR="00CB62FE" w:rsidRDefault="00CB62FE" w:rsidP="00CB62F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 project directory, you can run:</w:t>
      </w:r>
    </w:p>
    <w:p w14:paraId="3136F893" w14:textId="77777777" w:rsidR="00CB62FE" w:rsidRDefault="00CB62FE" w:rsidP="00CB62FE">
      <w:pPr>
        <w:pStyle w:val="Heading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HTMLCode"/>
          <w:rFonts w:ascii="Consolas" w:eastAsiaTheme="majorEastAsia" w:hAnsi="Consolas"/>
          <w:color w:val="24292E"/>
        </w:rPr>
        <w:t>npm install --save</w:t>
      </w:r>
    </w:p>
    <w:p w14:paraId="24EAF426" w14:textId="77777777" w:rsidR="00CB62FE" w:rsidRDefault="00CB62FE" w:rsidP="00CB62FE">
      <w:pPr>
        <w:pStyle w:val="Heading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HTMLCode"/>
          <w:rFonts w:ascii="Consolas" w:eastAsiaTheme="majorEastAsia" w:hAnsi="Consolas"/>
          <w:color w:val="24292E"/>
        </w:rPr>
        <w:t>npm start</w:t>
      </w:r>
    </w:p>
    <w:p w14:paraId="64A519FD" w14:textId="77777777" w:rsidR="00CB62FE" w:rsidRDefault="00CB62FE" w:rsidP="00CB62F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Runs the app in the development mode.</w:t>
      </w:r>
      <w:r>
        <w:rPr>
          <w:rFonts w:ascii="Segoe UI" w:hAnsi="Segoe UI" w:cs="Segoe UI"/>
          <w:color w:val="24292E"/>
        </w:rPr>
        <w:br/>
        <w:t>Open </w:t>
      </w:r>
      <w:hyperlink r:id="rId7" w:history="1">
        <w:r>
          <w:rPr>
            <w:rStyle w:val="Hyperlink"/>
            <w:rFonts w:ascii="Segoe UI" w:eastAsiaTheme="majorEastAsia" w:hAnsi="Segoe UI" w:cs="Segoe UI"/>
            <w:color w:val="0366D6"/>
          </w:rPr>
          <w:t>http://localhost:3000</w:t>
        </w:r>
      </w:hyperlink>
      <w:r>
        <w:rPr>
          <w:rFonts w:ascii="Segoe UI" w:hAnsi="Segoe UI" w:cs="Segoe UI"/>
          <w:color w:val="24292E"/>
        </w:rPr>
        <w:t> to view it in the browser.</w:t>
      </w:r>
    </w:p>
    <w:p w14:paraId="21A80253" w14:textId="58263D08" w:rsidR="00CB62FE" w:rsidRDefault="00CB62FE" w:rsidP="00CB62F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bCs/>
          <w:sz w:val="24"/>
          <w:szCs w:val="24"/>
        </w:rPr>
        <w:t>Proiectul a fost creat pentru react-create-app (react.js)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React este o bibliotecă JavaScript open-source pentru construirea de interfețe de utilizator. Este întreținută de Facebook și de o comunitate de dezvoltatori și companii individuale. React poate fi folosită ca bază pentru dezvoltarea aplicațiilor mobile cu o singură pagină sau mobile. </w:t>
      </w:r>
    </w:p>
    <w:p w14:paraId="4E00410F" w14:textId="7ACCBE87" w:rsidR="00CB62FE" w:rsidRDefault="00CB62FE" w:rsidP="00CB62F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BB63855" w14:textId="7EC7CD6B" w:rsidR="00CB62FE" w:rsidRPr="00CB62FE" w:rsidRDefault="00CB62FE" w:rsidP="00CB62FE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 w:rsidRPr="00CB62FE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Components:</w:t>
      </w:r>
    </w:p>
    <w:p w14:paraId="52208991" w14:textId="58BB470F" w:rsidR="00CB62FE" w:rsidRPr="00CB62FE" w:rsidRDefault="00CB62FE" w:rsidP="00CB62FE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 w:rsidRPr="00CB62FE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- Login:</w:t>
      </w:r>
    </w:p>
    <w:p w14:paraId="23A1FA65" w14:textId="6079357F" w:rsidR="00CB62FE" w:rsidRDefault="00CB62FE" w:rsidP="00CB62F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a. UserLogin.js – autentificarea userilor</w:t>
      </w:r>
    </w:p>
    <w:p w14:paraId="4785D52E" w14:textId="465F1CA5" w:rsidR="00CB62FE" w:rsidRDefault="00CB62FE" w:rsidP="00CB62F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b. UserRegister.js – inregistrarea userilor</w:t>
      </w:r>
    </w:p>
    <w:p w14:paraId="1644C2CB" w14:textId="750137BD" w:rsidR="00CB62FE" w:rsidRDefault="00CB62FE" w:rsidP="00CB62F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c. UserRegisterConfirmation.js – confirmarea userului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  <w:r w:rsidRPr="00CB62FE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- BottomCharts.js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– include partea de tabele si vizualizari din partea jos a site-ului</w:t>
      </w:r>
    </w:p>
    <w:p w14:paraId="4AC456B4" w14:textId="6AB2D7EC" w:rsidR="00CB62FE" w:rsidRDefault="00CB62FE" w:rsidP="00CB62F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CB62FE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- Header.js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– include partea de navigatie si informatii despre aplicatie</w:t>
      </w:r>
    </w:p>
    <w:p w14:paraId="6A1262E8" w14:textId="350D133F" w:rsidR="00CB62FE" w:rsidRDefault="00CB62FE" w:rsidP="00CB62F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CB62FE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- SideLeft.js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– meniul principal pentru utilizator</w:t>
      </w:r>
    </w:p>
    <w:p w14:paraId="51A81F25" w14:textId="44843BA3" w:rsidR="00CB62FE" w:rsidRDefault="00CB62FE" w:rsidP="00CB62F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CB62FE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- MapContainer.js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– include harta google</w:t>
      </w:r>
    </w:p>
    <w:p w14:paraId="1FF0C079" w14:textId="57E3EF10" w:rsidR="00CB62FE" w:rsidRPr="00CB62FE" w:rsidRDefault="00CB62FE" w:rsidP="00CB62FE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 w:rsidRPr="00CB62FE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- Middleware</w:t>
      </w:r>
    </w:p>
    <w:p w14:paraId="5E571AE4" w14:textId="1BE3A39A" w:rsidR="00CB62FE" w:rsidRDefault="00CB62FE" w:rsidP="00CB62F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a. Marker.js – obiect ce contine pin-ul din hartile google si heats map</w:t>
      </w:r>
    </w:p>
    <w:p w14:paraId="67842536" w14:textId="31EAD1E4" w:rsidR="00CB62FE" w:rsidRDefault="00CB62FE" w:rsidP="00CB62F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b._mapStyles.js – obiect cu stilizari google</w:t>
      </w:r>
    </w:p>
    <w:p w14:paraId="45DA1926" w14:textId="3E2AE30E" w:rsidR="00CB62FE" w:rsidRDefault="00CB62FE" w:rsidP="00CB62F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c. Chart.js – obiectul (templateul) pentru tabele</w:t>
      </w:r>
    </w:p>
    <w:p w14:paraId="0E555A45" w14:textId="7B74B5CC" w:rsidR="00CB62FE" w:rsidRDefault="00CB62FE" w:rsidP="00CB62F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76F3DCF" w14:textId="32CFD48E" w:rsidR="00CB62FE" w:rsidRDefault="00D1606A" w:rsidP="00CB62FE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 w:rsidRPr="00D1606A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Functions:</w:t>
      </w:r>
    </w:p>
    <w:p w14:paraId="4AF29B5B" w14:textId="7F3784A9" w:rsidR="00D1606A" w:rsidRDefault="00D1606A" w:rsidP="00CB62FE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 w:rsidRPr="00D1606A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- Iancu.openModal.js</w:t>
      </w:r>
      <w:r w:rsidRPr="00D1606A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br/>
        <w:t>- Iancu.spalshScreen.js</w:t>
      </w:r>
      <w:r w:rsidRPr="00D1606A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br/>
        <w:t>- Iancu.switchTabs.js</w:t>
      </w:r>
      <w:r w:rsidRPr="00D1606A"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br/>
        <w:t>- Iancu.toggle.js</w:t>
      </w:r>
    </w:p>
    <w:p w14:paraId="0FE93265" w14:textId="7BA0CDAA" w:rsidR="00D1606A" w:rsidRDefault="00D1606A" w:rsidP="00CB62FE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 w:rsidRPr="00D1606A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lastRenderedPageBreak/>
        <w:t>Styles</w:t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– s-a folosit metodologia BEM si post-procesorul de CSS numit SCSS</w:t>
      </w:r>
    </w:p>
    <w:p w14:paraId="62FEE2B3" w14:textId="14901D1E" w:rsidR="00D1606A" w:rsidRDefault="00D1606A" w:rsidP="00CB62FE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App.js – este root-ul aplicatiei</w:t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ab/>
      </w:r>
    </w:p>
    <w:p w14:paraId="77B9B3BA" w14:textId="2A30F0BD" w:rsidR="00D1606A" w:rsidRDefault="00D1606A" w:rsidP="00CB62FE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</w:p>
    <w:p w14:paraId="32905A67" w14:textId="53F5FAD5" w:rsidR="00D1606A" w:rsidRDefault="00D1606A" w:rsidP="00CB62FE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Folosire javascript: ES6</w:t>
      </w:r>
    </w:p>
    <w:p w14:paraId="1EA4AA67" w14:textId="1985D0E3" w:rsidR="00D1606A" w:rsidRPr="00D1606A" w:rsidRDefault="00D1606A" w:rsidP="00CB62FE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Proiectul foloseste clase si obiecte de JS compilate prin webpack (folosind react.js)</w:t>
      </w:r>
    </w:p>
    <w:p w14:paraId="5A3F3551" w14:textId="45ED4CCD" w:rsidR="00CB62FE" w:rsidRDefault="00CB62FE" w:rsidP="00CB62F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BA82F49" w14:textId="77777777" w:rsidR="00CB62FE" w:rsidRPr="00CB62FE" w:rsidRDefault="00CB62FE" w:rsidP="00CB62F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sectPr w:rsidR="00CB62FE" w:rsidRPr="00CB6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BB3"/>
    <w:multiLevelType w:val="multilevel"/>
    <w:tmpl w:val="289A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6010D"/>
    <w:multiLevelType w:val="multilevel"/>
    <w:tmpl w:val="055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45E31"/>
    <w:multiLevelType w:val="multilevel"/>
    <w:tmpl w:val="A048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17495"/>
    <w:multiLevelType w:val="multilevel"/>
    <w:tmpl w:val="897C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D4271"/>
    <w:multiLevelType w:val="multilevel"/>
    <w:tmpl w:val="6C24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A46FB"/>
    <w:multiLevelType w:val="multilevel"/>
    <w:tmpl w:val="BBCE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23832"/>
    <w:multiLevelType w:val="multilevel"/>
    <w:tmpl w:val="2A20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C0139"/>
    <w:multiLevelType w:val="multilevel"/>
    <w:tmpl w:val="0A2C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E7603"/>
    <w:multiLevelType w:val="multilevel"/>
    <w:tmpl w:val="E5D6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01A3B"/>
    <w:multiLevelType w:val="multilevel"/>
    <w:tmpl w:val="DC20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B35BF"/>
    <w:multiLevelType w:val="multilevel"/>
    <w:tmpl w:val="41FA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4661B"/>
    <w:multiLevelType w:val="multilevel"/>
    <w:tmpl w:val="B910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1"/>
    <w:lvlOverride w:ilvl="1">
      <w:startOverride w:val="2"/>
    </w:lvlOverride>
  </w:num>
  <w:num w:numId="10">
    <w:abstractNumId w:val="0"/>
  </w:num>
  <w:num w:numId="11">
    <w:abstractNumId w:val="0"/>
    <w:lvlOverride w:ilvl="1">
      <w:startOverride w:val="2"/>
    </w:lvlOverride>
  </w:num>
  <w:num w:numId="12">
    <w:abstractNumId w:val="0"/>
    <w:lvlOverride w:ilvl="1">
      <w:startOverride w:val="3"/>
    </w:lvlOverride>
  </w:num>
  <w:num w:numId="13">
    <w:abstractNumId w:val="0"/>
    <w:lvlOverride w:ilvl="1">
      <w:startOverride w:val="4"/>
    </w:lvlOverride>
  </w:num>
  <w:num w:numId="14">
    <w:abstractNumId w:val="0"/>
    <w:lvlOverride w:ilvl="1">
      <w:startOverride w:val="5"/>
    </w:lvlOverride>
  </w:num>
  <w:num w:numId="15">
    <w:abstractNumId w:val="0"/>
    <w:lvlOverride w:ilvl="1">
      <w:startOverride w:val="6"/>
    </w:lvlOverride>
  </w:num>
  <w:num w:numId="16">
    <w:abstractNumId w:val="9"/>
  </w:num>
  <w:num w:numId="17">
    <w:abstractNumId w:val="9"/>
    <w:lvlOverride w:ilvl="1">
      <w:startOverride w:val="2"/>
    </w:lvlOverride>
  </w:num>
  <w:num w:numId="18">
    <w:abstractNumId w:val="8"/>
  </w:num>
  <w:num w:numId="19">
    <w:abstractNumId w:val="8"/>
    <w:lvlOverride w:ilvl="1">
      <w:startOverride w:val="2"/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A3"/>
    <w:rsid w:val="00CB62FE"/>
    <w:rsid w:val="00D1606A"/>
    <w:rsid w:val="00D624A3"/>
    <w:rsid w:val="00F7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5C8B"/>
  <w15:chartTrackingRefBased/>
  <w15:docId w15:val="{B4F7AAFB-DE2A-4A54-BEC8-8F1068AD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2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2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6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2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62F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2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62F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B62FE"/>
  </w:style>
  <w:style w:type="character" w:styleId="Emphasis">
    <w:name w:val="Emphasis"/>
    <w:basedOn w:val="DefaultParagraphFont"/>
    <w:uiPriority w:val="20"/>
    <w:qFormat/>
    <w:rsid w:val="00CB62FE"/>
    <w:rPr>
      <w:i/>
      <w:iCs/>
    </w:rPr>
  </w:style>
  <w:style w:type="paragraph" w:styleId="ListParagraph">
    <w:name w:val="List Paragraph"/>
    <w:basedOn w:val="Normal"/>
    <w:uiPriority w:val="34"/>
    <w:qFormat/>
    <w:rsid w:val="00CB6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1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8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get-npm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Iancu</dc:creator>
  <cp:keywords/>
  <dc:description/>
  <cp:lastModifiedBy>Alex Iancu</cp:lastModifiedBy>
  <cp:revision>2</cp:revision>
  <dcterms:created xsi:type="dcterms:W3CDTF">2020-06-11T14:39:00Z</dcterms:created>
  <dcterms:modified xsi:type="dcterms:W3CDTF">2020-06-11T14:53:00Z</dcterms:modified>
</cp:coreProperties>
</file>